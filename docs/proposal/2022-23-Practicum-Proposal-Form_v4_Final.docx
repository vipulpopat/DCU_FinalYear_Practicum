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C72A" w14:textId="77777777" w:rsidR="00F30B44" w:rsidRDefault="00E94071">
      <w:pPr>
        <w:pStyle w:val="Title"/>
        <w:spacing w:after="0"/>
        <w:jc w:val="center"/>
        <w:rPr>
          <w:rFonts w:ascii="Arial" w:eastAsia="Arial" w:hAnsi="Arial" w:cs="Arial"/>
          <w:b/>
          <w:sz w:val="32"/>
          <w:szCs w:val="32"/>
        </w:rPr>
      </w:pPr>
      <w:r>
        <w:rPr>
          <w:rFonts w:ascii="Arial" w:eastAsia="Arial" w:hAnsi="Arial" w:cs="Arial"/>
          <w:b/>
          <w:sz w:val="32"/>
          <w:szCs w:val="32"/>
        </w:rPr>
        <w:t>MSc. in Computing</w:t>
      </w:r>
    </w:p>
    <w:p w14:paraId="15DA8574" w14:textId="77777777" w:rsidR="00F30B44" w:rsidRDefault="00E94071">
      <w:pPr>
        <w:pStyle w:val="Title"/>
        <w:jc w:val="center"/>
        <w:rPr>
          <w:rFonts w:ascii="Arial" w:eastAsia="Arial" w:hAnsi="Arial" w:cs="Arial"/>
          <w:b/>
          <w:sz w:val="32"/>
          <w:szCs w:val="32"/>
        </w:rPr>
      </w:pPr>
      <w:r>
        <w:rPr>
          <w:rFonts w:ascii="Arial" w:eastAsia="Arial" w:hAnsi="Arial" w:cs="Arial"/>
          <w:b/>
          <w:sz w:val="32"/>
          <w:szCs w:val="32"/>
        </w:rPr>
        <w:t>Practicum Approval Form</w:t>
      </w:r>
    </w:p>
    <w:p w14:paraId="7B3E7BE5" w14:textId="77777777" w:rsidR="00F30B44" w:rsidRDefault="00F30B44">
      <w:pPr>
        <w:rPr>
          <w:rFonts w:ascii="Arial" w:eastAsia="Arial" w:hAnsi="Arial" w:cs="Arial"/>
        </w:rPr>
      </w:pPr>
    </w:p>
    <w:p w14:paraId="2723E858" w14:textId="77777777" w:rsidR="00F30B44" w:rsidRDefault="00E94071">
      <w:pPr>
        <w:pStyle w:val="Heading1"/>
        <w:rPr>
          <w:rFonts w:ascii="Arial" w:eastAsia="Arial" w:hAnsi="Arial" w:cs="Arial"/>
          <w:sz w:val="24"/>
          <w:szCs w:val="24"/>
        </w:rPr>
      </w:pPr>
      <w:r>
        <w:rPr>
          <w:rFonts w:ascii="Arial" w:eastAsia="Arial" w:hAnsi="Arial" w:cs="Arial"/>
          <w:sz w:val="24"/>
          <w:szCs w:val="24"/>
        </w:rPr>
        <w:t>Section 1: Student Details</w:t>
      </w:r>
    </w:p>
    <w:p w14:paraId="27953E07" w14:textId="77777777" w:rsidR="00F30B44" w:rsidRDefault="00F30B44">
      <w:pPr>
        <w:rPr>
          <w:rFonts w:ascii="Arial" w:eastAsia="Arial" w:hAnsi="Arial" w:cs="Arial"/>
        </w:rPr>
      </w:pPr>
    </w:p>
    <w:tbl>
      <w:tblPr>
        <w:tblStyle w:val="a1"/>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F30B44" w14:paraId="7EEBD71C" w14:textId="77777777">
        <w:tc>
          <w:tcPr>
            <w:tcW w:w="4621" w:type="dxa"/>
          </w:tcPr>
          <w:p w14:paraId="23796604" w14:textId="77777777" w:rsidR="00F30B44" w:rsidRDefault="00E94071">
            <w:pPr>
              <w:rPr>
                <w:rFonts w:ascii="Arial" w:eastAsia="Arial" w:hAnsi="Arial" w:cs="Arial"/>
              </w:rPr>
            </w:pPr>
            <w:r>
              <w:rPr>
                <w:rFonts w:ascii="Arial" w:eastAsia="Arial" w:hAnsi="Arial" w:cs="Arial"/>
              </w:rPr>
              <w:t>Project Title:</w:t>
            </w:r>
          </w:p>
        </w:tc>
        <w:tc>
          <w:tcPr>
            <w:tcW w:w="4621" w:type="dxa"/>
          </w:tcPr>
          <w:p w14:paraId="034B6845" w14:textId="77777777" w:rsidR="00F30B44" w:rsidRDefault="00E94071">
            <w:pPr>
              <w:rPr>
                <w:rFonts w:ascii="Arial" w:eastAsia="Arial" w:hAnsi="Arial" w:cs="Arial"/>
              </w:rPr>
            </w:pPr>
            <w:r>
              <w:rPr>
                <w:sz w:val="20"/>
                <w:szCs w:val="20"/>
              </w:rPr>
              <w:t>Towards Trustworthy AI: Blockchain-based Architecture Design for Internet of Things (IoT)"</w:t>
            </w:r>
          </w:p>
        </w:tc>
      </w:tr>
      <w:tr w:rsidR="00F30B44" w14:paraId="667784FB" w14:textId="77777777">
        <w:tc>
          <w:tcPr>
            <w:tcW w:w="4621" w:type="dxa"/>
          </w:tcPr>
          <w:p w14:paraId="38A84848" w14:textId="77777777" w:rsidR="00F30B44" w:rsidRDefault="00E94071">
            <w:pPr>
              <w:rPr>
                <w:rFonts w:ascii="Arial" w:eastAsia="Arial" w:hAnsi="Arial" w:cs="Arial"/>
              </w:rPr>
            </w:pPr>
            <w:r>
              <w:rPr>
                <w:rFonts w:ascii="Arial" w:eastAsia="Arial" w:hAnsi="Arial" w:cs="Arial"/>
              </w:rPr>
              <w:t>Student ID:</w:t>
            </w:r>
          </w:p>
        </w:tc>
        <w:tc>
          <w:tcPr>
            <w:tcW w:w="4621" w:type="dxa"/>
          </w:tcPr>
          <w:p w14:paraId="2AE9CD58" w14:textId="77777777" w:rsidR="00F30B44" w:rsidRDefault="00E94071">
            <w:pPr>
              <w:spacing w:before="100"/>
              <w:rPr>
                <w:sz w:val="20"/>
                <w:szCs w:val="20"/>
              </w:rPr>
            </w:pPr>
            <w:r>
              <w:rPr>
                <w:sz w:val="20"/>
                <w:szCs w:val="20"/>
              </w:rPr>
              <w:t>21268168, 21267549</w:t>
            </w:r>
          </w:p>
        </w:tc>
      </w:tr>
      <w:tr w:rsidR="00F30B44" w14:paraId="18F69787" w14:textId="77777777">
        <w:tc>
          <w:tcPr>
            <w:tcW w:w="4621" w:type="dxa"/>
          </w:tcPr>
          <w:p w14:paraId="12356D20" w14:textId="77777777" w:rsidR="00F30B44" w:rsidRDefault="00E94071">
            <w:pPr>
              <w:rPr>
                <w:rFonts w:ascii="Arial" w:eastAsia="Arial" w:hAnsi="Arial" w:cs="Arial"/>
              </w:rPr>
            </w:pPr>
            <w:r>
              <w:rPr>
                <w:rFonts w:ascii="Arial" w:eastAsia="Arial" w:hAnsi="Arial" w:cs="Arial"/>
              </w:rPr>
              <w:t>Student name:</w:t>
            </w:r>
          </w:p>
        </w:tc>
        <w:tc>
          <w:tcPr>
            <w:tcW w:w="4621" w:type="dxa"/>
          </w:tcPr>
          <w:p w14:paraId="26A8133B" w14:textId="77777777" w:rsidR="00F30B44" w:rsidRDefault="00E94071">
            <w:pPr>
              <w:spacing w:before="100"/>
              <w:rPr>
                <w:sz w:val="20"/>
                <w:szCs w:val="20"/>
              </w:rPr>
            </w:pPr>
            <w:r>
              <w:rPr>
                <w:sz w:val="20"/>
                <w:szCs w:val="20"/>
              </w:rPr>
              <w:t>Vishal Padwal, Vipul Popat,</w:t>
            </w:r>
          </w:p>
        </w:tc>
      </w:tr>
      <w:tr w:rsidR="00F30B44" w14:paraId="22ABC2F1" w14:textId="77777777">
        <w:tc>
          <w:tcPr>
            <w:tcW w:w="4621" w:type="dxa"/>
          </w:tcPr>
          <w:p w14:paraId="471FC865" w14:textId="77777777" w:rsidR="00F30B44" w:rsidRDefault="00E94071">
            <w:pPr>
              <w:rPr>
                <w:rFonts w:ascii="Arial" w:eastAsia="Arial" w:hAnsi="Arial" w:cs="Arial"/>
              </w:rPr>
            </w:pPr>
            <w:r>
              <w:rPr>
                <w:rFonts w:ascii="Arial" w:eastAsia="Arial" w:hAnsi="Arial" w:cs="Arial"/>
              </w:rPr>
              <w:t>Student email</w:t>
            </w:r>
          </w:p>
        </w:tc>
        <w:tc>
          <w:tcPr>
            <w:tcW w:w="4621" w:type="dxa"/>
          </w:tcPr>
          <w:p w14:paraId="2957A6EE" w14:textId="77777777" w:rsidR="00F30B44" w:rsidRDefault="00000000">
            <w:pPr>
              <w:spacing w:before="100"/>
              <w:rPr>
                <w:sz w:val="20"/>
                <w:szCs w:val="20"/>
              </w:rPr>
            </w:pPr>
            <w:hyperlink r:id="rId9">
              <w:r w:rsidR="00E94071">
                <w:rPr>
                  <w:sz w:val="20"/>
                  <w:szCs w:val="20"/>
                </w:rPr>
                <w:t>vishal.padwal2@mail.dcu.ie</w:t>
              </w:r>
            </w:hyperlink>
            <w:r w:rsidR="00E94071">
              <w:rPr>
                <w:sz w:val="20"/>
                <w:szCs w:val="20"/>
              </w:rPr>
              <w:t xml:space="preserve">, </w:t>
            </w:r>
            <w:hyperlink r:id="rId10">
              <w:r w:rsidR="00E94071">
                <w:rPr>
                  <w:sz w:val="20"/>
                  <w:szCs w:val="20"/>
                </w:rPr>
                <w:t>vipul.popat2@mail.dcu.ie</w:t>
              </w:r>
            </w:hyperlink>
            <w:r w:rsidR="00E94071">
              <w:rPr>
                <w:sz w:val="20"/>
                <w:szCs w:val="20"/>
              </w:rPr>
              <w:t xml:space="preserve">, </w:t>
            </w:r>
          </w:p>
        </w:tc>
      </w:tr>
      <w:tr w:rsidR="00F30B44" w14:paraId="0D2F458A" w14:textId="77777777">
        <w:tc>
          <w:tcPr>
            <w:tcW w:w="4621" w:type="dxa"/>
          </w:tcPr>
          <w:p w14:paraId="32626028" w14:textId="77777777" w:rsidR="00F30B44" w:rsidRDefault="00E94071">
            <w:pPr>
              <w:rPr>
                <w:rFonts w:ascii="Arial" w:eastAsia="Arial" w:hAnsi="Arial" w:cs="Arial"/>
              </w:rPr>
            </w:pPr>
            <w:r>
              <w:rPr>
                <w:rFonts w:ascii="Arial" w:eastAsia="Arial" w:hAnsi="Arial" w:cs="Arial"/>
              </w:rPr>
              <w:t>Chosen major:</w:t>
            </w:r>
          </w:p>
        </w:tc>
        <w:tc>
          <w:tcPr>
            <w:tcW w:w="4621" w:type="dxa"/>
          </w:tcPr>
          <w:p w14:paraId="030FB8C0" w14:textId="77777777" w:rsidR="00F30B44" w:rsidRDefault="00E94071">
            <w:pPr>
              <w:spacing w:before="100"/>
              <w:rPr>
                <w:sz w:val="20"/>
                <w:szCs w:val="20"/>
              </w:rPr>
            </w:pPr>
            <w:r>
              <w:rPr>
                <w:sz w:val="20"/>
                <w:szCs w:val="20"/>
              </w:rPr>
              <w:t>MCM - M.Sc. in Computing - Blockchain</w:t>
            </w:r>
          </w:p>
        </w:tc>
      </w:tr>
      <w:tr w:rsidR="00F30B44" w14:paraId="3B4E5E63" w14:textId="77777777">
        <w:tc>
          <w:tcPr>
            <w:tcW w:w="4621" w:type="dxa"/>
          </w:tcPr>
          <w:p w14:paraId="698B83EB" w14:textId="77777777" w:rsidR="00F30B44" w:rsidRDefault="00E94071">
            <w:pPr>
              <w:rPr>
                <w:rFonts w:ascii="Arial" w:eastAsia="Arial" w:hAnsi="Arial" w:cs="Arial"/>
              </w:rPr>
            </w:pPr>
            <w:r>
              <w:rPr>
                <w:rFonts w:ascii="Arial" w:eastAsia="Arial" w:hAnsi="Arial" w:cs="Arial"/>
              </w:rPr>
              <w:t>Supervisor</w:t>
            </w:r>
          </w:p>
        </w:tc>
        <w:tc>
          <w:tcPr>
            <w:tcW w:w="4621" w:type="dxa"/>
          </w:tcPr>
          <w:p w14:paraId="2850B577" w14:textId="77777777" w:rsidR="00F30B44" w:rsidRDefault="00E94071">
            <w:pPr>
              <w:rPr>
                <w:sz w:val="20"/>
                <w:szCs w:val="20"/>
              </w:rPr>
            </w:pPr>
            <w:r>
              <w:rPr>
                <w:sz w:val="20"/>
                <w:szCs w:val="20"/>
              </w:rPr>
              <w:t>Irina Tal</w:t>
            </w:r>
          </w:p>
        </w:tc>
      </w:tr>
      <w:tr w:rsidR="00F30B44" w14:paraId="72BF8C19" w14:textId="77777777">
        <w:tc>
          <w:tcPr>
            <w:tcW w:w="4621" w:type="dxa"/>
          </w:tcPr>
          <w:p w14:paraId="4887D2BB" w14:textId="77777777" w:rsidR="00F30B44" w:rsidRDefault="00E94071">
            <w:pPr>
              <w:rPr>
                <w:rFonts w:ascii="Arial" w:eastAsia="Arial" w:hAnsi="Arial" w:cs="Arial"/>
              </w:rPr>
            </w:pPr>
            <w:bookmarkStart w:id="0" w:name="_heading=h.gjdgxs" w:colFirst="0" w:colLast="0"/>
            <w:bookmarkEnd w:id="0"/>
            <w:r>
              <w:rPr>
                <w:rFonts w:ascii="Arial" w:eastAsia="Arial" w:hAnsi="Arial" w:cs="Arial"/>
              </w:rPr>
              <w:t>Date of Submission</w:t>
            </w:r>
          </w:p>
        </w:tc>
        <w:tc>
          <w:tcPr>
            <w:tcW w:w="4621" w:type="dxa"/>
          </w:tcPr>
          <w:p w14:paraId="1DAC36D0" w14:textId="77777777" w:rsidR="00F30B44" w:rsidRDefault="00E94071">
            <w:pPr>
              <w:rPr>
                <w:sz w:val="20"/>
                <w:szCs w:val="20"/>
              </w:rPr>
            </w:pPr>
            <w:r>
              <w:rPr>
                <w:sz w:val="20"/>
                <w:szCs w:val="20"/>
              </w:rPr>
              <w:t>11/11/2022</w:t>
            </w:r>
          </w:p>
        </w:tc>
      </w:tr>
    </w:tbl>
    <w:p w14:paraId="396E8050" w14:textId="77777777" w:rsidR="00F30B44" w:rsidRDefault="00F30B44">
      <w:pPr>
        <w:rPr>
          <w:rFonts w:ascii="Arial" w:eastAsia="Arial" w:hAnsi="Arial" w:cs="Arial"/>
        </w:rPr>
      </w:pPr>
    </w:p>
    <w:p w14:paraId="5F3D3FD2" w14:textId="77777777" w:rsidR="00F30B44" w:rsidRDefault="00E94071">
      <w:pPr>
        <w:pStyle w:val="Heading1"/>
        <w:rPr>
          <w:rFonts w:ascii="Arial" w:eastAsia="Arial" w:hAnsi="Arial" w:cs="Arial"/>
          <w:sz w:val="24"/>
          <w:szCs w:val="24"/>
        </w:rPr>
      </w:pPr>
      <w:r>
        <w:rPr>
          <w:rFonts w:ascii="Arial" w:eastAsia="Arial" w:hAnsi="Arial" w:cs="Arial"/>
          <w:sz w:val="24"/>
          <w:szCs w:val="24"/>
        </w:rPr>
        <w:t>Section 2: About your Practicum</w:t>
      </w:r>
    </w:p>
    <w:p w14:paraId="4BC6556C" w14:textId="77777777" w:rsidR="00F30B44" w:rsidRDefault="00F30B44">
      <w:pPr>
        <w:rPr>
          <w:rFonts w:ascii="Arial" w:eastAsia="Arial" w:hAnsi="Arial" w:cs="Arial"/>
        </w:rPr>
      </w:pPr>
    </w:p>
    <w:p w14:paraId="12C7ECEC" w14:textId="77777777" w:rsidR="00F30B44" w:rsidRDefault="00E94071">
      <w:pPr>
        <w:rPr>
          <w:rFonts w:ascii="Arial" w:eastAsia="Arial" w:hAnsi="Arial" w:cs="Arial"/>
        </w:rPr>
      </w:pPr>
      <w:r>
        <w:rPr>
          <w:rFonts w:ascii="Arial" w:eastAsia="Arial" w:hAnsi="Arial" w:cs="Arial"/>
        </w:rPr>
        <w:t>Please answer all questions below.  Please pay special attention to the word counts in all cases.</w:t>
      </w:r>
    </w:p>
    <w:p w14:paraId="1AD8E7AA" w14:textId="77777777" w:rsidR="00F30B44" w:rsidRDefault="00F30B44">
      <w:pPr>
        <w:rPr>
          <w:rFonts w:ascii="Arial" w:eastAsia="Arial" w:hAnsi="Arial" w:cs="Arial"/>
        </w:rPr>
      </w:pPr>
    </w:p>
    <w:p w14:paraId="0E3C14A4" w14:textId="77777777" w:rsidR="00F30B44" w:rsidRDefault="00E94071">
      <w:pPr>
        <w:rPr>
          <w:rFonts w:ascii="Arial" w:eastAsia="Arial" w:hAnsi="Arial" w:cs="Arial"/>
          <w:b/>
        </w:rPr>
      </w:pPr>
      <w:r>
        <w:rPr>
          <w:rFonts w:ascii="Arial" w:eastAsia="Arial" w:hAnsi="Arial" w:cs="Arial"/>
          <w:b/>
        </w:rPr>
        <w:t>What is the topic of your proposed practicum? (100 words)</w:t>
      </w:r>
    </w:p>
    <w:p w14:paraId="31F08DAD" w14:textId="77777777" w:rsidR="00F30B44" w:rsidRDefault="00E94071">
      <w:pPr>
        <w:jc w:val="both"/>
        <w:rPr>
          <w:rFonts w:ascii="Arial" w:eastAsia="Arial" w:hAnsi="Arial" w:cs="Arial"/>
        </w:rPr>
      </w:pPr>
      <w:r>
        <w:rPr>
          <w:rFonts w:ascii="Arial" w:eastAsia="Arial" w:hAnsi="Arial" w:cs="Arial"/>
        </w:rPr>
        <w:t>The aim of this study is to understand to what extent blockchain technology can be used to enable the requirements of Trustworthy AI.</w:t>
      </w:r>
    </w:p>
    <w:p w14:paraId="7478053A" w14:textId="77777777" w:rsidR="00F30B44" w:rsidRDefault="00E94071">
      <w:pPr>
        <w:jc w:val="both"/>
        <w:rPr>
          <w:rFonts w:ascii="Arial" w:eastAsia="Arial" w:hAnsi="Arial" w:cs="Arial"/>
          <w:sz w:val="15"/>
          <w:szCs w:val="15"/>
        </w:rPr>
      </w:pPr>
      <w:r>
        <w:rPr>
          <w:rFonts w:ascii="Arial" w:eastAsia="Arial" w:hAnsi="Arial" w:cs="Arial"/>
        </w:rPr>
        <w:t>Blockchain is at the nexus of technologies like IoT, AI and Cloud. It has the means of bringing the missing element of trust that is currently lacking from these technologies. Trust is gained through diversity of users.</w:t>
      </w:r>
    </w:p>
    <w:p w14:paraId="3B6D8B0A" w14:textId="77777777" w:rsidR="00F30B44" w:rsidRDefault="00E94071">
      <w:pPr>
        <w:jc w:val="both"/>
        <w:rPr>
          <w:rFonts w:ascii="Arial" w:eastAsia="Arial" w:hAnsi="Arial" w:cs="Arial"/>
        </w:rPr>
      </w:pPr>
      <w:r>
        <w:rPr>
          <w:rFonts w:ascii="Arial" w:eastAsia="Arial" w:hAnsi="Arial" w:cs="Arial"/>
        </w:rPr>
        <w:t>The output of research would be a framework/Architecture for applying trustworthy AI principles on any industry vertical, we also propose to develop a PoC to showcase application of few principles on concrete use case.</w:t>
      </w:r>
    </w:p>
    <w:p w14:paraId="747BD9F8" w14:textId="77777777" w:rsidR="00F30B44" w:rsidRDefault="00F30B44">
      <w:pPr>
        <w:rPr>
          <w:rFonts w:ascii="Arial" w:eastAsia="Arial" w:hAnsi="Arial" w:cs="Arial"/>
          <w:b/>
        </w:rPr>
      </w:pPr>
    </w:p>
    <w:p w14:paraId="4E65E90B" w14:textId="77777777" w:rsidR="00F30B44" w:rsidRDefault="00E94071">
      <w:pPr>
        <w:rPr>
          <w:rFonts w:ascii="Helvetica Neue" w:eastAsia="Helvetica Neue" w:hAnsi="Helvetica Neue" w:cs="Helvetica Neue"/>
          <w:color w:val="21262B"/>
          <w:highlight w:val="yellow"/>
        </w:rPr>
      </w:pPr>
      <w:r>
        <w:rPr>
          <w:rFonts w:ascii="Arial" w:eastAsia="Arial" w:hAnsi="Arial" w:cs="Arial"/>
          <w:b/>
        </w:rPr>
        <w:t xml:space="preserve">Please provide details of the papers you have read on this topic (details of 5 papers </w:t>
      </w:r>
      <w:r>
        <w:rPr>
          <w:rFonts w:ascii="Arial" w:eastAsia="Arial" w:hAnsi="Arial" w:cs="Arial"/>
        </w:rPr>
        <w:t xml:space="preserve">expected). </w:t>
      </w:r>
    </w:p>
    <w:p w14:paraId="36AA1ED7" w14:textId="77777777" w:rsidR="00F30B44" w:rsidRDefault="00F30B44">
      <w:pPr>
        <w:rPr>
          <w:rFonts w:ascii="Helvetica Neue" w:eastAsia="Helvetica Neue" w:hAnsi="Helvetica Neue" w:cs="Helvetica Neue"/>
          <w:color w:val="21262B"/>
          <w:highlight w:val="yellow"/>
        </w:rPr>
      </w:pPr>
    </w:p>
    <w:p w14:paraId="376E01C3" w14:textId="77777777" w:rsidR="00F30B44" w:rsidRDefault="00E94071">
      <w:pPr>
        <w:spacing w:after="0" w:line="240" w:lineRule="auto"/>
        <w:rPr>
          <w:rFonts w:ascii="Helvetica Neue" w:eastAsia="Helvetica Neue" w:hAnsi="Helvetica Neue" w:cs="Helvetica Neue"/>
        </w:rPr>
      </w:pPr>
      <w:r>
        <w:rPr>
          <w:rFonts w:ascii="Helvetica Neue" w:eastAsia="Helvetica Neue" w:hAnsi="Helvetica Neue" w:cs="Helvetica Neue"/>
        </w:rPr>
        <w:t xml:space="preserve">Y. Xu, C. Zhang, Q. Zeng, G. Wang, J. Ren, and Y. Zhang, ‘Blockchain-Enabled Accountability Mechanism against Information Leakage in Vertical Industry Services’, </w:t>
      </w:r>
      <w:r>
        <w:rPr>
          <w:rFonts w:ascii="Helvetica Neue" w:eastAsia="Helvetica Neue" w:hAnsi="Helvetica Neue" w:cs="Helvetica Neue"/>
          <w:i/>
        </w:rPr>
        <w:t>IEEE Transactions on Network Science and Engineering</w:t>
      </w:r>
      <w:r>
        <w:rPr>
          <w:rFonts w:ascii="Helvetica Neue" w:eastAsia="Helvetica Neue" w:hAnsi="Helvetica Neue" w:cs="Helvetica Neue"/>
        </w:rPr>
        <w:t>, vol. 8, pp. 1202–1213, 4 2021.</w:t>
      </w:r>
    </w:p>
    <w:p w14:paraId="12465FA6" w14:textId="77777777" w:rsidR="00F30B44" w:rsidRDefault="00F30B44">
      <w:pPr>
        <w:spacing w:after="0" w:line="240" w:lineRule="auto"/>
        <w:rPr>
          <w:rFonts w:ascii="Helvetica Neue" w:eastAsia="Helvetica Neue" w:hAnsi="Helvetica Neue" w:cs="Helvetica Neue"/>
        </w:rPr>
      </w:pPr>
    </w:p>
    <w:p w14:paraId="30D0138F" w14:textId="77777777" w:rsidR="00F30B44" w:rsidRDefault="00E94071">
      <w:pPr>
        <w:spacing w:after="0" w:line="240" w:lineRule="auto"/>
        <w:rPr>
          <w:rFonts w:ascii="Helvetica Neue" w:eastAsia="Helvetica Neue" w:hAnsi="Helvetica Neue" w:cs="Helvetica Neue"/>
        </w:rPr>
      </w:pPr>
      <w:r>
        <w:rPr>
          <w:rFonts w:ascii="Helvetica Neue" w:eastAsia="Helvetica Neue" w:hAnsi="Helvetica Neue" w:cs="Helvetica Neue"/>
        </w:rPr>
        <w:t xml:space="preserve">M. Nassar, K. Salah, M. H. ur Rehman, and D. Svetinovic, ‘Blockchain for explainable and trustworthy artificial intelligence’, </w:t>
      </w:r>
      <w:r>
        <w:rPr>
          <w:rFonts w:ascii="Helvetica Neue" w:eastAsia="Helvetica Neue" w:hAnsi="Helvetica Neue" w:cs="Helvetica Neue"/>
          <w:i/>
        </w:rPr>
        <w:t>Wiley Interdisciplinary Reviews: Data Mining and Knowledge Discovery</w:t>
      </w:r>
      <w:r>
        <w:rPr>
          <w:rFonts w:ascii="Helvetica Neue" w:eastAsia="Helvetica Neue" w:hAnsi="Helvetica Neue" w:cs="Helvetica Neue"/>
        </w:rPr>
        <w:t>, vol. 10, 1 2020.</w:t>
      </w:r>
    </w:p>
    <w:p w14:paraId="398B2DE4" w14:textId="77777777" w:rsidR="00F30B44" w:rsidRDefault="00F30B44">
      <w:pPr>
        <w:spacing w:after="0" w:line="240" w:lineRule="auto"/>
        <w:ind w:right="100"/>
        <w:rPr>
          <w:rFonts w:ascii="Helvetica Neue" w:eastAsia="Helvetica Neue" w:hAnsi="Helvetica Neue" w:cs="Helvetica Neue"/>
        </w:rPr>
      </w:pPr>
    </w:p>
    <w:p w14:paraId="2B6C4E9C" w14:textId="77777777" w:rsidR="00F30B44" w:rsidRDefault="00E94071">
      <w:pPr>
        <w:spacing w:after="0" w:line="240" w:lineRule="auto"/>
        <w:rPr>
          <w:rFonts w:ascii="Helvetica Neue" w:eastAsia="Helvetica Neue" w:hAnsi="Helvetica Neue" w:cs="Helvetica Neue"/>
        </w:rPr>
      </w:pPr>
      <w:r>
        <w:rPr>
          <w:rFonts w:ascii="Helvetica Neue" w:eastAsia="Helvetica Neue" w:hAnsi="Helvetica Neue" w:cs="Helvetica Neue"/>
        </w:rPr>
        <w:t>W. Alshahrani and R. Alshahrani, ‘Assessment of Blockchain technology application in the improvement of pharmaceutical industry’, 3 2021.</w:t>
      </w:r>
    </w:p>
    <w:p w14:paraId="751074C9" w14:textId="77777777" w:rsidR="00F30B44" w:rsidRDefault="00F30B44">
      <w:pPr>
        <w:spacing w:after="0" w:line="240" w:lineRule="auto"/>
        <w:ind w:right="100"/>
        <w:rPr>
          <w:rFonts w:ascii="Helvetica Neue" w:eastAsia="Helvetica Neue" w:hAnsi="Helvetica Neue" w:cs="Helvetica Neue"/>
        </w:rPr>
      </w:pPr>
    </w:p>
    <w:p w14:paraId="135D331E" w14:textId="77777777" w:rsidR="00F30B44" w:rsidRDefault="00E94071">
      <w:pPr>
        <w:spacing w:after="0" w:line="240" w:lineRule="auto"/>
        <w:rPr>
          <w:rFonts w:ascii="Helvetica Neue" w:eastAsia="Helvetica Neue" w:hAnsi="Helvetica Neue" w:cs="Helvetica Neue"/>
        </w:rPr>
      </w:pPr>
      <w:r>
        <w:rPr>
          <w:rFonts w:ascii="Helvetica Neue" w:eastAsia="Helvetica Neue" w:hAnsi="Helvetica Neue" w:cs="Helvetica Neue"/>
        </w:rPr>
        <w:t>R. D. Garcia, G. S. Ramachandran, R. Jurdak, and J. Ueyama, ‘A Blockchain-based Data Governance with Privacy and Provenance: A case study for e-Prescription’, 2022.</w:t>
      </w:r>
    </w:p>
    <w:p w14:paraId="797EAF2E" w14:textId="77777777" w:rsidR="00F30B44" w:rsidRDefault="00F30B44">
      <w:pPr>
        <w:spacing w:after="0" w:line="240" w:lineRule="auto"/>
        <w:ind w:right="100"/>
        <w:rPr>
          <w:rFonts w:ascii="Helvetica Neue" w:eastAsia="Helvetica Neue" w:hAnsi="Helvetica Neue" w:cs="Helvetica Neue"/>
        </w:rPr>
      </w:pPr>
    </w:p>
    <w:p w14:paraId="0C137B23" w14:textId="77777777" w:rsidR="00F30B44" w:rsidRDefault="00E94071">
      <w:pPr>
        <w:spacing w:after="0" w:line="240" w:lineRule="auto"/>
        <w:rPr>
          <w:rFonts w:ascii="Helvetica Neue" w:eastAsia="Helvetica Neue" w:hAnsi="Helvetica Neue" w:cs="Helvetica Neue"/>
        </w:rPr>
      </w:pPr>
      <w:r>
        <w:rPr>
          <w:rFonts w:ascii="Helvetica Neue" w:eastAsia="Helvetica Neue" w:hAnsi="Helvetica Neue" w:cs="Helvetica Neue"/>
        </w:rPr>
        <w:t>C. Baru, I. of Electrical, E. Engineers, and I. C. Society, ‘2019 IEEE International Conference on Big Data : proceedings : Dec 9 - Dec 12, 2019, Los Angeles, CA, USA’. .</w:t>
      </w:r>
    </w:p>
    <w:p w14:paraId="6267B844" w14:textId="77777777" w:rsidR="00F30B44" w:rsidRDefault="00F30B44">
      <w:pPr>
        <w:spacing w:after="0" w:line="240" w:lineRule="auto"/>
        <w:ind w:right="100"/>
        <w:rPr>
          <w:rFonts w:ascii="Helvetica Neue" w:eastAsia="Helvetica Neue" w:hAnsi="Helvetica Neue" w:cs="Helvetica Neue"/>
        </w:rPr>
      </w:pPr>
    </w:p>
    <w:p w14:paraId="4014FEA4" w14:textId="77777777" w:rsidR="00F30B44" w:rsidRDefault="00E94071">
      <w:pPr>
        <w:spacing w:after="0" w:line="240" w:lineRule="auto"/>
        <w:rPr>
          <w:rFonts w:ascii="Helvetica Neue" w:eastAsia="Helvetica Neue" w:hAnsi="Helvetica Neue" w:cs="Helvetica Neue"/>
        </w:rPr>
      </w:pPr>
      <w:r>
        <w:rPr>
          <w:rFonts w:ascii="Helvetica Neue" w:eastAsia="Helvetica Neue" w:hAnsi="Helvetica Neue" w:cs="Helvetica Neue"/>
        </w:rPr>
        <w:t xml:space="preserve">B. C. Stahl and T. Leach, ‘Assessing the ethical and social concerns of artificial intelligence in neuroinformatics research: an empirical test of the European Union Assessment List for Trustworthy AI (ALTAI)’, </w:t>
      </w:r>
      <w:r>
        <w:rPr>
          <w:rFonts w:ascii="Helvetica Neue" w:eastAsia="Helvetica Neue" w:hAnsi="Helvetica Neue" w:cs="Helvetica Neue"/>
          <w:i/>
        </w:rPr>
        <w:t>AI and Ethics</w:t>
      </w:r>
      <w:r>
        <w:rPr>
          <w:rFonts w:ascii="Helvetica Neue" w:eastAsia="Helvetica Neue" w:hAnsi="Helvetica Neue" w:cs="Helvetica Neue"/>
        </w:rPr>
        <w:t>, 9 2022.</w:t>
      </w:r>
    </w:p>
    <w:p w14:paraId="0079AFAD" w14:textId="77777777" w:rsidR="00F30B44" w:rsidRDefault="00F30B44">
      <w:pPr>
        <w:spacing w:after="0" w:line="240" w:lineRule="auto"/>
        <w:ind w:right="100"/>
        <w:rPr>
          <w:rFonts w:ascii="Helvetica Neue" w:eastAsia="Helvetica Neue" w:hAnsi="Helvetica Neue" w:cs="Helvetica Neue"/>
        </w:rPr>
      </w:pPr>
    </w:p>
    <w:p w14:paraId="57552802" w14:textId="77777777" w:rsidR="00F30B44" w:rsidRDefault="00E94071">
      <w:pPr>
        <w:spacing w:after="0" w:line="240" w:lineRule="auto"/>
        <w:rPr>
          <w:rFonts w:ascii="Helvetica Neue" w:eastAsia="Helvetica Neue" w:hAnsi="Helvetica Neue" w:cs="Helvetica Neue"/>
        </w:rPr>
      </w:pPr>
      <w:r>
        <w:rPr>
          <w:rFonts w:ascii="Helvetica Neue" w:eastAsia="Helvetica Neue" w:hAnsi="Helvetica Neue" w:cs="Helvetica Neue"/>
        </w:rPr>
        <w:t xml:space="preserve">S. K. Mangla, Y. Kazancoglu, E. Ekinci, M. Liu, M. Özbiltekin, and M. D. Sezer, ‘Using system dynamics to analyze the societal impacts of blockchain technology in milk supply chainsrefer’, </w:t>
      </w:r>
      <w:r>
        <w:rPr>
          <w:rFonts w:ascii="Helvetica Neue" w:eastAsia="Helvetica Neue" w:hAnsi="Helvetica Neue" w:cs="Helvetica Neue"/>
          <w:i/>
        </w:rPr>
        <w:t>Transportation Research Part E: Logistics and Transportation Review</w:t>
      </w:r>
      <w:r>
        <w:rPr>
          <w:rFonts w:ascii="Helvetica Neue" w:eastAsia="Helvetica Neue" w:hAnsi="Helvetica Neue" w:cs="Helvetica Neue"/>
        </w:rPr>
        <w:t>, vol. 149, 5 2021.</w:t>
      </w:r>
    </w:p>
    <w:p w14:paraId="78ECBC5A" w14:textId="77777777" w:rsidR="00F30B44" w:rsidRDefault="00F30B44">
      <w:pPr>
        <w:spacing w:after="0" w:line="240" w:lineRule="auto"/>
        <w:ind w:left="1080"/>
        <w:rPr>
          <w:rFonts w:ascii="Arial" w:eastAsia="Arial" w:hAnsi="Arial" w:cs="Arial"/>
        </w:rPr>
      </w:pPr>
    </w:p>
    <w:p w14:paraId="2D02B604" w14:textId="77777777" w:rsidR="00F30B44" w:rsidRDefault="00F30B44">
      <w:pPr>
        <w:spacing w:after="0" w:line="240" w:lineRule="auto"/>
        <w:ind w:right="100"/>
        <w:rPr>
          <w:rFonts w:ascii="Helvetica Neue" w:eastAsia="Helvetica Neue" w:hAnsi="Helvetica Neue" w:cs="Helvetica Neue"/>
        </w:rPr>
      </w:pPr>
    </w:p>
    <w:p w14:paraId="5C0D91E4" w14:textId="77777777" w:rsidR="00F30B44" w:rsidRDefault="00E94071">
      <w:pPr>
        <w:spacing w:after="0" w:line="240" w:lineRule="auto"/>
        <w:rPr>
          <w:rFonts w:ascii="Helvetica Neue" w:eastAsia="Helvetica Neue" w:hAnsi="Helvetica Neue" w:cs="Helvetica Neue"/>
        </w:rPr>
      </w:pPr>
      <w:r>
        <w:rPr>
          <w:rFonts w:ascii="Helvetica Neue" w:eastAsia="Helvetica Neue" w:hAnsi="Helvetica Neue" w:cs="Helvetica Neue"/>
        </w:rPr>
        <w:t xml:space="preserve">K. Dey and U. Shekhawat, ‘Blockchain for sustainable e-agriculture: Literature review, architecture for data management, and implications’, </w:t>
      </w:r>
      <w:r>
        <w:rPr>
          <w:rFonts w:ascii="Helvetica Neue" w:eastAsia="Helvetica Neue" w:hAnsi="Helvetica Neue" w:cs="Helvetica Neue"/>
          <w:i/>
        </w:rPr>
        <w:t>Journal of Cleaner Production</w:t>
      </w:r>
      <w:r>
        <w:rPr>
          <w:rFonts w:ascii="Helvetica Neue" w:eastAsia="Helvetica Neue" w:hAnsi="Helvetica Neue" w:cs="Helvetica Neue"/>
        </w:rPr>
        <w:t>, vol. 316, 9 2021.</w:t>
      </w:r>
    </w:p>
    <w:p w14:paraId="0FA2BAE3" w14:textId="77777777" w:rsidR="00F30B44" w:rsidRDefault="00F30B44">
      <w:pPr>
        <w:pBdr>
          <w:top w:val="nil"/>
          <w:left w:val="nil"/>
          <w:bottom w:val="nil"/>
          <w:right w:val="nil"/>
          <w:between w:val="nil"/>
        </w:pBdr>
        <w:spacing w:after="0" w:line="240" w:lineRule="auto"/>
        <w:rPr>
          <w:rFonts w:ascii="Arial" w:eastAsia="Arial" w:hAnsi="Arial" w:cs="Arial"/>
        </w:rPr>
      </w:pPr>
    </w:p>
    <w:p w14:paraId="70E84EE2" w14:textId="77777777" w:rsidR="00F30B44" w:rsidRDefault="00E94071">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t xml:space="preserve">How does your proposal relate to existing work on this topic described in these papers?  </w:t>
      </w:r>
      <w:r>
        <w:rPr>
          <w:rFonts w:ascii="Arial" w:eastAsia="Arial" w:hAnsi="Arial" w:cs="Arial"/>
          <w:color w:val="000000"/>
        </w:rPr>
        <w:t>(200 words)</w:t>
      </w:r>
    </w:p>
    <w:p w14:paraId="1B272BB1" w14:textId="77777777" w:rsidR="00F30B44" w:rsidRDefault="00F30B44">
      <w:pPr>
        <w:spacing w:after="0"/>
        <w:jc w:val="both"/>
        <w:rPr>
          <w:rFonts w:ascii="Arial" w:eastAsia="Arial" w:hAnsi="Arial" w:cs="Arial"/>
        </w:rPr>
      </w:pPr>
    </w:p>
    <w:p w14:paraId="48C3D4E1" w14:textId="77777777" w:rsidR="00F30B44" w:rsidRDefault="00F30B44">
      <w:pPr>
        <w:spacing w:after="0"/>
        <w:jc w:val="both"/>
        <w:rPr>
          <w:rFonts w:ascii="Arial" w:eastAsia="Arial" w:hAnsi="Arial" w:cs="Arial"/>
          <w:shd w:val="clear" w:color="auto" w:fill="FF9900"/>
        </w:rPr>
      </w:pPr>
    </w:p>
    <w:p w14:paraId="1BCAA2B1" w14:textId="77777777" w:rsidR="00F30B44" w:rsidRDefault="00F30B44">
      <w:pPr>
        <w:spacing w:after="0"/>
        <w:jc w:val="both"/>
        <w:rPr>
          <w:rFonts w:ascii="Arial" w:eastAsia="Arial" w:hAnsi="Arial" w:cs="Arial"/>
        </w:rPr>
      </w:pPr>
    </w:p>
    <w:p w14:paraId="47D029CE" w14:textId="77777777" w:rsidR="00F30B44" w:rsidRDefault="00E94071">
      <w:pPr>
        <w:spacing w:before="240" w:after="240"/>
        <w:jc w:val="both"/>
        <w:rPr>
          <w:rFonts w:ascii="Arial" w:eastAsia="Arial" w:hAnsi="Arial" w:cs="Arial"/>
        </w:rPr>
      </w:pPr>
      <w:r>
        <w:rPr>
          <w:rFonts w:ascii="Arial" w:eastAsia="Arial" w:hAnsi="Arial" w:cs="Arial"/>
        </w:rPr>
        <w:t>Much research has been done on the interconnection but in isolation between blockchain technology, and artificial intelligence (AI). However, this nexus should be explored more extensively using trustworthy AI principles.</w:t>
      </w:r>
    </w:p>
    <w:p w14:paraId="17E0A4F2" w14:textId="77777777" w:rsidR="00F30B44" w:rsidRDefault="00E94071">
      <w:pPr>
        <w:spacing w:before="240" w:after="240"/>
        <w:jc w:val="both"/>
        <w:rPr>
          <w:rFonts w:ascii="Arial" w:eastAsia="Arial" w:hAnsi="Arial" w:cs="Arial"/>
        </w:rPr>
      </w:pPr>
      <w:r>
        <w:rPr>
          <w:rFonts w:ascii="Arial" w:eastAsia="Arial" w:hAnsi="Arial" w:cs="Arial"/>
        </w:rPr>
        <w:t xml:space="preserve">It is important to remember that there is a need to apply Trustworthy AI principles on this nexus for the consumers to have more confidence and trust in the solutions leveraging these platforms. There has been a lot of research done in various research papers, but it has yet to be done in conjunction with a nexus of these technologies likes of Blockchain, AI, IoT, and cloud. </w:t>
      </w:r>
    </w:p>
    <w:p w14:paraId="20249AFA" w14:textId="023A31DC" w:rsidR="00F30B44" w:rsidRDefault="00E94071">
      <w:pPr>
        <w:jc w:val="both"/>
        <w:rPr>
          <w:rFonts w:ascii="Arial" w:eastAsia="Arial" w:hAnsi="Arial" w:cs="Arial"/>
        </w:rPr>
      </w:pPr>
      <w:r>
        <w:rPr>
          <w:rFonts w:ascii="Arial" w:eastAsia="Arial" w:hAnsi="Arial" w:cs="Arial"/>
        </w:rPr>
        <w:t xml:space="preserve">This proposal aims to study </w:t>
      </w:r>
      <w:del w:id="1" w:author="Popat, Jay" w:date="2023-01-25T22:16:00Z">
        <w:r w:rsidDel="004839DF">
          <w:rPr>
            <w:rFonts w:ascii="Arial" w:eastAsia="Arial" w:hAnsi="Arial" w:cs="Arial"/>
          </w:rPr>
          <w:delText>and  understand</w:delText>
        </w:r>
      </w:del>
      <w:ins w:id="2" w:author="Popat, Jay" w:date="2023-01-25T22:16:00Z">
        <w:r w:rsidR="004839DF">
          <w:rPr>
            <w:rFonts w:ascii="Arial" w:eastAsia="Arial" w:hAnsi="Arial" w:cs="Arial"/>
          </w:rPr>
          <w:t>and understand</w:t>
        </w:r>
      </w:ins>
      <w:r>
        <w:rPr>
          <w:rFonts w:ascii="Arial" w:eastAsia="Arial" w:hAnsi="Arial" w:cs="Arial"/>
        </w:rPr>
        <w:t xml:space="preserve"> to what extent blockchain technology can be used to enable the </w:t>
      </w:r>
      <w:del w:id="3" w:author="Popat, Jay" w:date="2023-01-25T22:16:00Z">
        <w:r w:rsidDel="004839DF">
          <w:rPr>
            <w:rFonts w:ascii="Arial" w:eastAsia="Arial" w:hAnsi="Arial" w:cs="Arial"/>
          </w:rPr>
          <w:delText xml:space="preserve">requirements </w:delText>
        </w:r>
      </w:del>
      <w:ins w:id="4" w:author="Popat, Jay" w:date="2023-01-25T22:16:00Z">
        <w:r w:rsidR="004839DF">
          <w:rPr>
            <w:rFonts w:ascii="Arial" w:eastAsia="Arial" w:hAnsi="Arial" w:cs="Arial"/>
          </w:rPr>
          <w:t>principles</w:t>
        </w:r>
        <w:r w:rsidR="004839DF">
          <w:rPr>
            <w:rFonts w:ascii="Arial" w:eastAsia="Arial" w:hAnsi="Arial" w:cs="Arial"/>
          </w:rPr>
          <w:t xml:space="preserve"> </w:t>
        </w:r>
      </w:ins>
      <w:r>
        <w:rPr>
          <w:rFonts w:ascii="Arial" w:eastAsia="Arial" w:hAnsi="Arial" w:cs="Arial"/>
        </w:rPr>
        <w:t>of Trustworthy AI.</w:t>
      </w:r>
    </w:p>
    <w:p w14:paraId="26F36FD8" w14:textId="77777777" w:rsidR="004839DF" w:rsidRDefault="00E94071">
      <w:pPr>
        <w:rPr>
          <w:ins w:id="5" w:author="Popat, Jay" w:date="2023-01-25T22:16:00Z"/>
          <w:rFonts w:ascii="Arial" w:eastAsia="Arial" w:hAnsi="Arial" w:cs="Arial"/>
          <w:b/>
        </w:rPr>
      </w:pPr>
      <w:r>
        <w:rPr>
          <w:rFonts w:ascii="Arial" w:eastAsia="Arial" w:hAnsi="Arial" w:cs="Arial"/>
        </w:rPr>
        <w:br/>
      </w:r>
    </w:p>
    <w:p w14:paraId="4C5ED03D" w14:textId="77777777" w:rsidR="004839DF" w:rsidRDefault="004839DF">
      <w:pPr>
        <w:rPr>
          <w:ins w:id="6" w:author="Popat, Jay" w:date="2023-01-25T22:16:00Z"/>
          <w:rFonts w:ascii="Arial" w:eastAsia="Arial" w:hAnsi="Arial" w:cs="Arial"/>
          <w:b/>
        </w:rPr>
      </w:pPr>
      <w:ins w:id="7" w:author="Popat, Jay" w:date="2023-01-25T22:16:00Z">
        <w:r>
          <w:rPr>
            <w:rFonts w:ascii="Arial" w:eastAsia="Arial" w:hAnsi="Arial" w:cs="Arial"/>
            <w:b/>
          </w:rPr>
          <w:br w:type="page"/>
        </w:r>
      </w:ins>
    </w:p>
    <w:p w14:paraId="375A321A" w14:textId="641673A1" w:rsidR="00F30B44" w:rsidRDefault="00E94071">
      <w:pPr>
        <w:rPr>
          <w:rFonts w:ascii="Arial" w:eastAsia="Arial" w:hAnsi="Arial" w:cs="Arial"/>
          <w:b/>
          <w:u w:val="single"/>
          <w:shd w:val="clear" w:color="auto" w:fill="FF9900"/>
        </w:rPr>
      </w:pPr>
      <w:r>
        <w:rPr>
          <w:rFonts w:ascii="Arial" w:eastAsia="Arial" w:hAnsi="Arial" w:cs="Arial"/>
          <w:b/>
        </w:rPr>
        <w:lastRenderedPageBreak/>
        <w:t>What are the research questions that you will attempt to answer?</w:t>
      </w:r>
      <w:r>
        <w:rPr>
          <w:rFonts w:ascii="Arial" w:eastAsia="Arial" w:hAnsi="Arial" w:cs="Arial"/>
        </w:rPr>
        <w:t xml:space="preserve">  (200 words)</w:t>
      </w:r>
    </w:p>
    <w:p w14:paraId="1A40DBA6" w14:textId="77777777" w:rsidR="00F30B44" w:rsidDel="004839DF" w:rsidRDefault="00F30B44">
      <w:pPr>
        <w:jc w:val="both"/>
        <w:rPr>
          <w:del w:id="8" w:author="Popat, Jay" w:date="2023-01-25T22:16:00Z"/>
          <w:rFonts w:ascii="Arial" w:eastAsia="Arial" w:hAnsi="Arial" w:cs="Arial"/>
          <w:highlight w:val="yellow"/>
        </w:rPr>
      </w:pPr>
    </w:p>
    <w:p w14:paraId="45373EBB" w14:textId="77777777" w:rsidR="00F30B44" w:rsidRDefault="00E94071">
      <w:pPr>
        <w:spacing w:after="0"/>
        <w:jc w:val="both"/>
        <w:rPr>
          <w:rFonts w:ascii="Arial" w:eastAsia="Arial" w:hAnsi="Arial" w:cs="Arial"/>
        </w:rPr>
      </w:pPr>
      <w:r>
        <w:rPr>
          <w:rFonts w:ascii="Arial" w:eastAsia="Arial" w:hAnsi="Arial" w:cs="Arial"/>
        </w:rPr>
        <w:t>The increasing computational power and proliferation of big data are now empowering Artificial Intelligence (AI) to achieve massive adoption and applicability in many fields. The lack of explanation when it comes to the decisions made by today's AI algorithms is a major drawback in critical decision-making systems.</w:t>
      </w:r>
    </w:p>
    <w:p w14:paraId="736E5416" w14:textId="77777777" w:rsidR="00F30B44" w:rsidRDefault="00E94071">
      <w:pPr>
        <w:spacing w:after="0"/>
        <w:jc w:val="both"/>
        <w:rPr>
          <w:rFonts w:ascii="Arial" w:eastAsia="Arial" w:hAnsi="Arial" w:cs="Arial"/>
        </w:rPr>
      </w:pPr>
      <w:r>
        <w:rPr>
          <w:rFonts w:ascii="Arial" w:eastAsia="Arial" w:hAnsi="Arial" w:cs="Arial"/>
        </w:rPr>
        <w:t>For example, deep learning does not offer control or reasoning over its internal processes</w:t>
      </w:r>
    </w:p>
    <w:p w14:paraId="6A9CCD1F" w14:textId="77777777" w:rsidR="00F30B44" w:rsidRDefault="00E94071">
      <w:pPr>
        <w:spacing w:after="0"/>
        <w:jc w:val="both"/>
        <w:rPr>
          <w:rFonts w:ascii="Arial" w:eastAsia="Arial" w:hAnsi="Arial" w:cs="Arial"/>
          <w:highlight w:val="yellow"/>
        </w:rPr>
      </w:pPr>
      <w:r>
        <w:rPr>
          <w:rFonts w:ascii="Arial" w:eastAsia="Arial" w:hAnsi="Arial" w:cs="Arial"/>
        </w:rPr>
        <w:t xml:space="preserve">or outputs. More importantly, current black-box AI implementations are subject to bias and adversarial attacks that may poison the learning or the inference processes. </w:t>
      </w:r>
    </w:p>
    <w:p w14:paraId="45E11AAF" w14:textId="77777777" w:rsidR="00054CF0" w:rsidRDefault="00054CF0">
      <w:pPr>
        <w:spacing w:after="0"/>
        <w:jc w:val="both"/>
        <w:rPr>
          <w:ins w:id="9" w:author="Popat, Jay" w:date="2023-01-25T22:14:00Z"/>
          <w:rFonts w:ascii="Arial" w:eastAsia="Arial" w:hAnsi="Arial" w:cs="Arial"/>
        </w:rPr>
      </w:pPr>
    </w:p>
    <w:p w14:paraId="1C76054A" w14:textId="0D991C58" w:rsidR="00F30B44" w:rsidRPr="00054CF0" w:rsidRDefault="0015753D">
      <w:pPr>
        <w:spacing w:after="0"/>
        <w:jc w:val="both"/>
        <w:rPr>
          <w:rFonts w:ascii="Arial" w:eastAsia="Arial" w:hAnsi="Arial" w:cs="Arial"/>
          <w:rPrChange w:id="10" w:author="Popat, Jay" w:date="2023-01-25T22:13:00Z">
            <w:rPr>
              <w:rFonts w:ascii="Arial" w:eastAsia="Arial" w:hAnsi="Arial" w:cs="Arial"/>
              <w:highlight w:val="yellow"/>
            </w:rPr>
          </w:rPrChange>
        </w:rPr>
      </w:pPr>
      <w:r w:rsidRPr="00054CF0">
        <w:rPr>
          <w:rFonts w:ascii="Arial" w:eastAsia="Arial" w:hAnsi="Arial" w:cs="Arial"/>
          <w:rPrChange w:id="11" w:author="Popat, Jay" w:date="2023-01-25T22:13:00Z">
            <w:rPr>
              <w:rFonts w:ascii="Arial" w:eastAsia="Arial" w:hAnsi="Arial" w:cs="Arial"/>
              <w:highlight w:val="yellow"/>
            </w:rPr>
          </w:rPrChange>
        </w:rPr>
        <w:t>Main research question:</w:t>
      </w:r>
    </w:p>
    <w:p w14:paraId="76B5B85A" w14:textId="24797181" w:rsidR="0015753D" w:rsidRPr="00054CF0" w:rsidRDefault="0015753D">
      <w:pPr>
        <w:spacing w:after="0"/>
        <w:jc w:val="both"/>
        <w:rPr>
          <w:rFonts w:ascii="Arial" w:eastAsia="Arial" w:hAnsi="Arial" w:cs="Arial"/>
          <w:rPrChange w:id="12" w:author="Popat, Jay" w:date="2023-01-25T22:13:00Z">
            <w:rPr>
              <w:rFonts w:ascii="Arial" w:eastAsia="Arial" w:hAnsi="Arial" w:cs="Arial"/>
              <w:highlight w:val="yellow"/>
            </w:rPr>
          </w:rPrChange>
        </w:rPr>
      </w:pPr>
      <w:r w:rsidRPr="00054CF0">
        <w:rPr>
          <w:rFonts w:ascii="Arial" w:eastAsia="Arial" w:hAnsi="Arial" w:cs="Arial"/>
          <w:rPrChange w:id="13" w:author="Popat, Jay" w:date="2023-01-25T22:13:00Z">
            <w:rPr>
              <w:rFonts w:ascii="Arial" w:eastAsia="Arial" w:hAnsi="Arial" w:cs="Arial"/>
              <w:highlight w:val="yellow"/>
            </w:rPr>
          </w:rPrChange>
        </w:rPr>
        <w:t xml:space="preserve">To what extent Blockchain technology can </w:t>
      </w:r>
      <w:r w:rsidR="00054CF0" w:rsidRPr="00054CF0">
        <w:rPr>
          <w:rFonts w:ascii="Arial" w:eastAsia="Arial" w:hAnsi="Arial" w:cs="Arial"/>
          <w:rPrChange w:id="14" w:author="Popat, Jay" w:date="2023-01-25T22:13:00Z">
            <w:rPr>
              <w:rFonts w:ascii="Arial" w:eastAsia="Arial" w:hAnsi="Arial" w:cs="Arial"/>
              <w:highlight w:val="yellow"/>
            </w:rPr>
          </w:rPrChange>
        </w:rPr>
        <w:t>enable the</w:t>
      </w:r>
      <w:r w:rsidRPr="00054CF0">
        <w:rPr>
          <w:rFonts w:ascii="Arial" w:eastAsia="Arial" w:hAnsi="Arial" w:cs="Arial"/>
          <w:rPrChange w:id="15" w:author="Popat, Jay" w:date="2023-01-25T22:13:00Z">
            <w:rPr>
              <w:rFonts w:ascii="Arial" w:eastAsia="Arial" w:hAnsi="Arial" w:cs="Arial"/>
              <w:highlight w:val="yellow"/>
            </w:rPr>
          </w:rPrChange>
        </w:rPr>
        <w:t xml:space="preserve"> </w:t>
      </w:r>
      <w:r w:rsidR="00054CF0" w:rsidRPr="00054CF0">
        <w:rPr>
          <w:rFonts w:ascii="Arial" w:eastAsia="Arial" w:hAnsi="Arial" w:cs="Arial"/>
          <w:rPrChange w:id="16" w:author="Popat, Jay" w:date="2023-01-25T22:13:00Z">
            <w:rPr>
              <w:rFonts w:ascii="Arial" w:eastAsia="Arial" w:hAnsi="Arial" w:cs="Arial"/>
              <w:highlight w:val="yellow"/>
            </w:rPr>
          </w:rPrChange>
        </w:rPr>
        <w:t xml:space="preserve">principles </w:t>
      </w:r>
      <w:r w:rsidRPr="00054CF0">
        <w:rPr>
          <w:rFonts w:ascii="Arial" w:eastAsia="Arial" w:hAnsi="Arial" w:cs="Arial"/>
          <w:rPrChange w:id="17" w:author="Popat, Jay" w:date="2023-01-25T22:13:00Z">
            <w:rPr>
              <w:rFonts w:ascii="Arial" w:eastAsia="Arial" w:hAnsi="Arial" w:cs="Arial"/>
              <w:highlight w:val="yellow"/>
            </w:rPr>
          </w:rPrChange>
        </w:rPr>
        <w:t>for Trustworthy AI?</w:t>
      </w:r>
    </w:p>
    <w:p w14:paraId="346E580C" w14:textId="77777777" w:rsidR="00F30B44" w:rsidRPr="00054CF0" w:rsidRDefault="00F30B44">
      <w:pPr>
        <w:spacing w:after="0"/>
        <w:jc w:val="both"/>
        <w:rPr>
          <w:rFonts w:ascii="Arial" w:eastAsia="Arial" w:hAnsi="Arial" w:cs="Arial"/>
          <w:rPrChange w:id="18" w:author="Popat, Jay" w:date="2023-01-25T22:13:00Z">
            <w:rPr>
              <w:rFonts w:ascii="Arial" w:eastAsia="Arial" w:hAnsi="Arial" w:cs="Arial"/>
              <w:highlight w:val="yellow"/>
            </w:rPr>
          </w:rPrChange>
        </w:rPr>
      </w:pPr>
    </w:p>
    <w:p w14:paraId="083487E0" w14:textId="77777777" w:rsidR="0015753D" w:rsidRPr="00054CF0" w:rsidRDefault="0015753D">
      <w:pPr>
        <w:spacing w:after="0"/>
        <w:jc w:val="both"/>
        <w:rPr>
          <w:rFonts w:ascii="Arial" w:eastAsia="Arial" w:hAnsi="Arial" w:cs="Arial"/>
          <w:rPrChange w:id="19" w:author="Popat, Jay" w:date="2023-01-25T22:13:00Z">
            <w:rPr>
              <w:rFonts w:ascii="Arial" w:eastAsia="Arial" w:hAnsi="Arial" w:cs="Arial"/>
              <w:highlight w:val="yellow"/>
            </w:rPr>
          </w:rPrChange>
        </w:rPr>
      </w:pPr>
      <w:r w:rsidRPr="00054CF0">
        <w:rPr>
          <w:rFonts w:ascii="Arial" w:eastAsia="Arial" w:hAnsi="Arial" w:cs="Arial"/>
          <w:rPrChange w:id="20" w:author="Popat, Jay" w:date="2023-01-25T22:13:00Z">
            <w:rPr>
              <w:rFonts w:ascii="Arial" w:eastAsia="Arial" w:hAnsi="Arial" w:cs="Arial"/>
              <w:highlight w:val="yellow"/>
            </w:rPr>
          </w:rPrChange>
        </w:rPr>
        <w:t>Broken down in the following questions:</w:t>
      </w:r>
    </w:p>
    <w:p w14:paraId="624D42BD" w14:textId="77777777" w:rsidR="00F30B44" w:rsidRDefault="00E94071">
      <w:pPr>
        <w:jc w:val="both"/>
        <w:rPr>
          <w:rFonts w:ascii="Arial" w:eastAsia="Arial" w:hAnsi="Arial" w:cs="Arial"/>
        </w:rPr>
      </w:pPr>
      <w:r>
        <w:rPr>
          <w:rFonts w:ascii="Arial" w:eastAsia="Arial" w:hAnsi="Arial" w:cs="Arial"/>
        </w:rPr>
        <w:t>Research Question’s:</w:t>
      </w:r>
    </w:p>
    <w:p w14:paraId="0BFFCE2D" w14:textId="77777777" w:rsidR="00F30B44" w:rsidRDefault="00E94071">
      <w:pPr>
        <w:numPr>
          <w:ilvl w:val="0"/>
          <w:numId w:val="6"/>
        </w:numPr>
        <w:pBdr>
          <w:top w:val="nil"/>
          <w:left w:val="nil"/>
          <w:bottom w:val="nil"/>
          <w:right w:val="nil"/>
          <w:between w:val="nil"/>
        </w:pBdr>
        <w:jc w:val="both"/>
        <w:rPr>
          <w:rFonts w:ascii="Arial" w:eastAsia="Arial" w:hAnsi="Arial" w:cs="Arial"/>
          <w:color w:val="000000"/>
        </w:rPr>
      </w:pPr>
      <w:r>
        <w:rPr>
          <w:rFonts w:ascii="Arial" w:eastAsia="Arial" w:hAnsi="Arial" w:cs="Arial"/>
        </w:rPr>
        <w:t>How have the trustworthy AI Principles been applied to the modern technologies such as Blockchain, Artificial Intelligence (AI)?</w:t>
      </w:r>
    </w:p>
    <w:p w14:paraId="6F95475F" w14:textId="49E0A8D0" w:rsidR="00F30B44" w:rsidRDefault="00E94071">
      <w:pPr>
        <w:numPr>
          <w:ilvl w:val="0"/>
          <w:numId w:val="6"/>
        </w:numPr>
        <w:pBdr>
          <w:top w:val="nil"/>
          <w:left w:val="nil"/>
          <w:bottom w:val="nil"/>
          <w:right w:val="nil"/>
          <w:between w:val="nil"/>
        </w:pBdr>
        <w:jc w:val="both"/>
        <w:rPr>
          <w:rFonts w:ascii="Arial" w:eastAsia="Arial" w:hAnsi="Arial" w:cs="Arial"/>
        </w:rPr>
      </w:pPr>
      <w:r>
        <w:rPr>
          <w:rFonts w:ascii="Arial" w:eastAsia="Arial" w:hAnsi="Arial" w:cs="Arial"/>
        </w:rPr>
        <w:t>What are the different frameworks available on AI-</w:t>
      </w:r>
      <w:del w:id="21" w:author="Newton" w:date="2023-01-23T13:01:00Z">
        <w:r w:rsidDel="0015753D">
          <w:rPr>
            <w:rFonts w:ascii="Arial" w:eastAsia="Arial" w:hAnsi="Arial" w:cs="Arial"/>
          </w:rPr>
          <w:delText xml:space="preserve"> </w:delText>
        </w:r>
      </w:del>
      <w:r>
        <w:rPr>
          <w:rFonts w:ascii="Arial" w:eastAsia="Arial" w:hAnsi="Arial" w:cs="Arial"/>
        </w:rPr>
        <w:t>Blockchain</w:t>
      </w:r>
      <w:r w:rsidR="0015753D">
        <w:rPr>
          <w:rFonts w:ascii="Arial" w:eastAsia="Arial" w:hAnsi="Arial" w:cs="Arial"/>
        </w:rPr>
        <w:t xml:space="preserve"> integration</w:t>
      </w:r>
      <w:r>
        <w:rPr>
          <w:rFonts w:ascii="Arial" w:eastAsia="Arial" w:hAnsi="Arial" w:cs="Arial"/>
        </w:rPr>
        <w:t xml:space="preserve"> that embed the trustworthy AI Principles?</w:t>
      </w:r>
      <w:r w:rsidR="0015753D">
        <w:rPr>
          <w:rFonts w:ascii="Arial" w:eastAsia="Arial" w:hAnsi="Arial" w:cs="Arial"/>
        </w:rPr>
        <w:t xml:space="preserve"> What principles are covered?</w:t>
      </w:r>
    </w:p>
    <w:p w14:paraId="4CDFFC1A" w14:textId="194FE2BA" w:rsidR="0015753D" w:rsidRPr="0015753D" w:rsidRDefault="0015753D">
      <w:pPr>
        <w:numPr>
          <w:ilvl w:val="0"/>
          <w:numId w:val="6"/>
        </w:numPr>
        <w:spacing w:after="0"/>
        <w:jc w:val="both"/>
        <w:rPr>
          <w:rFonts w:ascii="Arial" w:eastAsia="Arial" w:hAnsi="Arial" w:cs="Arial"/>
          <w:highlight w:val="white"/>
          <w:rPrChange w:id="22" w:author="Newton" w:date="2023-01-23T13:06:00Z">
            <w:rPr>
              <w:rFonts w:ascii="Arial" w:eastAsia="Arial" w:hAnsi="Arial" w:cs="Arial"/>
            </w:rPr>
          </w:rPrChange>
        </w:rPr>
        <w:pPrChange w:id="23" w:author="Newton" w:date="2023-01-23T13:06:00Z">
          <w:pPr>
            <w:numPr>
              <w:numId w:val="6"/>
            </w:numPr>
            <w:pBdr>
              <w:top w:val="nil"/>
              <w:left w:val="nil"/>
              <w:bottom w:val="nil"/>
              <w:right w:val="nil"/>
              <w:between w:val="nil"/>
            </w:pBdr>
            <w:ind w:left="720" w:hanging="360"/>
            <w:jc w:val="both"/>
          </w:pPr>
        </w:pPrChange>
      </w:pPr>
      <w:r>
        <w:rPr>
          <w:rFonts w:ascii="Arial" w:eastAsia="Arial" w:hAnsi="Arial" w:cs="Arial"/>
          <w:highlight w:val="white"/>
        </w:rPr>
        <w:t xml:space="preserve">What are the social, </w:t>
      </w:r>
      <w:del w:id="24" w:author="Popat, Jay" w:date="2023-01-25T22:17:00Z">
        <w:r w:rsidDel="00BB17A0">
          <w:rPr>
            <w:rFonts w:ascii="Arial" w:eastAsia="Arial" w:hAnsi="Arial" w:cs="Arial"/>
            <w:highlight w:val="white"/>
          </w:rPr>
          <w:delText>ethical</w:delText>
        </w:r>
      </w:del>
      <w:ins w:id="25" w:author="Popat, Jay" w:date="2023-01-25T22:17:00Z">
        <w:r w:rsidR="00BB17A0">
          <w:rPr>
            <w:rFonts w:ascii="Arial" w:eastAsia="Arial" w:hAnsi="Arial" w:cs="Arial"/>
            <w:highlight w:val="white"/>
          </w:rPr>
          <w:t>ethical,</w:t>
        </w:r>
      </w:ins>
      <w:r>
        <w:rPr>
          <w:rFonts w:ascii="Arial" w:eastAsia="Arial" w:hAnsi="Arial" w:cs="Arial"/>
          <w:highlight w:val="white"/>
        </w:rPr>
        <w:t xml:space="preserve"> and technical benefits of a Blockchain-based solution enabling trustworthy AI</w:t>
      </w:r>
      <w:ins w:id="26" w:author="Popat, Jay" w:date="2023-01-25T22:14:00Z">
        <w:r w:rsidR="00656484">
          <w:rPr>
            <w:rFonts w:ascii="Arial" w:eastAsia="Arial" w:hAnsi="Arial" w:cs="Arial"/>
            <w:highlight w:val="white"/>
          </w:rPr>
          <w:t xml:space="preserve"> principles</w:t>
        </w:r>
      </w:ins>
      <w:r>
        <w:rPr>
          <w:rFonts w:ascii="Arial" w:eastAsia="Arial" w:hAnsi="Arial" w:cs="Arial"/>
          <w:highlight w:val="white"/>
        </w:rPr>
        <w:t>?</w:t>
      </w:r>
    </w:p>
    <w:p w14:paraId="47D73D33" w14:textId="7BB3E817" w:rsidR="00F30B44" w:rsidRDefault="0015753D">
      <w:pPr>
        <w:numPr>
          <w:ilvl w:val="0"/>
          <w:numId w:val="6"/>
        </w:numPr>
        <w:pBdr>
          <w:top w:val="nil"/>
          <w:left w:val="nil"/>
          <w:bottom w:val="nil"/>
          <w:right w:val="nil"/>
          <w:between w:val="nil"/>
        </w:pBdr>
        <w:jc w:val="both"/>
        <w:rPr>
          <w:rFonts w:ascii="Arial" w:eastAsia="Arial" w:hAnsi="Arial" w:cs="Arial"/>
        </w:rPr>
      </w:pPr>
      <w:r>
        <w:rPr>
          <w:rFonts w:ascii="Arial" w:eastAsia="Arial" w:hAnsi="Arial" w:cs="Arial"/>
        </w:rPr>
        <w:t>To what extent a generic Blockchain framework can enable trustworthy AI</w:t>
      </w:r>
      <w:ins w:id="27" w:author="Popat, Jay" w:date="2023-01-25T22:13:00Z">
        <w:r w:rsidR="00054CF0">
          <w:rPr>
            <w:rFonts w:ascii="Arial" w:eastAsia="Arial" w:hAnsi="Arial" w:cs="Arial"/>
          </w:rPr>
          <w:t xml:space="preserve"> principles</w:t>
        </w:r>
      </w:ins>
      <w:r>
        <w:rPr>
          <w:rFonts w:ascii="Arial" w:eastAsia="Arial" w:hAnsi="Arial" w:cs="Arial"/>
        </w:rPr>
        <w:t>?</w:t>
      </w:r>
    </w:p>
    <w:p w14:paraId="4D34CABF" w14:textId="77777777" w:rsidR="00F30B44" w:rsidRDefault="00F30B44">
      <w:pPr>
        <w:pBdr>
          <w:top w:val="nil"/>
          <w:left w:val="nil"/>
          <w:bottom w:val="nil"/>
          <w:right w:val="nil"/>
          <w:between w:val="nil"/>
        </w:pBdr>
        <w:ind w:left="720"/>
        <w:jc w:val="both"/>
        <w:rPr>
          <w:rFonts w:ascii="Arial" w:eastAsia="Arial" w:hAnsi="Arial" w:cs="Arial"/>
          <w:highlight w:val="yellow"/>
        </w:rPr>
      </w:pPr>
    </w:p>
    <w:p w14:paraId="7D52D5E7" w14:textId="77777777" w:rsidR="00F30B44" w:rsidRDefault="00E94071">
      <w:pPr>
        <w:rPr>
          <w:rFonts w:ascii="Arial" w:eastAsia="Arial" w:hAnsi="Arial" w:cs="Arial"/>
        </w:rPr>
      </w:pPr>
      <w:r>
        <w:rPr>
          <w:rFonts w:ascii="Arial" w:eastAsia="Arial" w:hAnsi="Arial" w:cs="Arial"/>
        </w:rPr>
        <w:t xml:space="preserve">How will you explore these questions? (Please address the following points.  Note that three or four sentences on each will suffice.) </w:t>
      </w:r>
      <w:r>
        <w:rPr>
          <w:rFonts w:ascii="Arial" w:eastAsia="Arial" w:hAnsi="Arial" w:cs="Arial"/>
        </w:rPr>
        <w:br/>
      </w:r>
    </w:p>
    <w:p w14:paraId="6DE4FAEC" w14:textId="77777777" w:rsidR="00F30B44" w:rsidRDefault="00E94071">
      <w:pPr>
        <w:numPr>
          <w:ilvl w:val="0"/>
          <w:numId w:val="7"/>
        </w:numPr>
        <w:spacing w:after="0"/>
        <w:rPr>
          <w:rFonts w:ascii="Arial" w:eastAsia="Arial" w:hAnsi="Arial" w:cs="Arial"/>
        </w:rPr>
      </w:pPr>
      <w:r>
        <w:rPr>
          <w:rFonts w:ascii="Arial" w:eastAsia="Arial" w:hAnsi="Arial" w:cs="Arial"/>
        </w:rPr>
        <w:t>What software and programming environment will you use?</w:t>
      </w:r>
      <w:r>
        <w:rPr>
          <w:rFonts w:ascii="Arial" w:eastAsia="Arial" w:hAnsi="Arial" w:cs="Arial"/>
          <w:b/>
        </w:rPr>
        <w:t xml:space="preserve"> </w:t>
      </w:r>
    </w:p>
    <w:p w14:paraId="047B2141" w14:textId="77777777" w:rsidR="00F30B44" w:rsidRDefault="00E94071">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Google Collab for Training AI models, Decentralized storage IPFS or Arweave, </w:t>
      </w:r>
    </w:p>
    <w:p w14:paraId="02B77549" w14:textId="77777777" w:rsidR="00F30B44" w:rsidRDefault="00F30B44">
      <w:pPr>
        <w:pBdr>
          <w:top w:val="nil"/>
          <w:left w:val="nil"/>
          <w:bottom w:val="nil"/>
          <w:right w:val="nil"/>
          <w:between w:val="nil"/>
        </w:pBdr>
        <w:spacing w:after="0"/>
        <w:ind w:left="1080"/>
        <w:rPr>
          <w:rFonts w:ascii="Arial" w:eastAsia="Arial" w:hAnsi="Arial" w:cs="Arial"/>
          <w:color w:val="000000"/>
        </w:rPr>
      </w:pPr>
    </w:p>
    <w:p w14:paraId="531B2D9C" w14:textId="77777777" w:rsidR="00F30B44" w:rsidRDefault="00E94071">
      <w:pPr>
        <w:numPr>
          <w:ilvl w:val="0"/>
          <w:numId w:val="7"/>
        </w:numPr>
        <w:spacing w:after="0"/>
        <w:rPr>
          <w:rFonts w:ascii="Arial" w:eastAsia="Arial" w:hAnsi="Arial" w:cs="Arial"/>
        </w:rPr>
      </w:pPr>
      <w:r>
        <w:rPr>
          <w:rFonts w:ascii="Arial" w:eastAsia="Arial" w:hAnsi="Arial" w:cs="Arial"/>
        </w:rPr>
        <w:t>What coding/development will you do?</w:t>
      </w:r>
    </w:p>
    <w:p w14:paraId="54B1AD70" w14:textId="77777777" w:rsidR="00F30B44" w:rsidRDefault="00E94071">
      <w:pPr>
        <w:numPr>
          <w:ilvl w:val="0"/>
          <w:numId w:val="5"/>
        </w:num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Persistence of ML models, Metadata of test-train data, Hyper parameters for model’s etc. to IPFS.</w:t>
      </w:r>
    </w:p>
    <w:p w14:paraId="3F578485" w14:textId="77777777" w:rsidR="00F30B44" w:rsidRDefault="00F30B44">
      <w:pPr>
        <w:pBdr>
          <w:top w:val="nil"/>
          <w:left w:val="nil"/>
          <w:bottom w:val="nil"/>
          <w:right w:val="nil"/>
          <w:between w:val="nil"/>
        </w:pBdr>
        <w:spacing w:after="0"/>
        <w:ind w:left="1080"/>
        <w:rPr>
          <w:rFonts w:ascii="Arial" w:eastAsia="Arial" w:hAnsi="Arial" w:cs="Arial"/>
          <w:color w:val="000000"/>
        </w:rPr>
      </w:pPr>
    </w:p>
    <w:p w14:paraId="1B83AC33" w14:textId="77777777" w:rsidR="00F30B44" w:rsidRDefault="00E94071">
      <w:pPr>
        <w:numPr>
          <w:ilvl w:val="0"/>
          <w:numId w:val="7"/>
        </w:numPr>
        <w:spacing w:after="0"/>
        <w:rPr>
          <w:rFonts w:ascii="Arial" w:eastAsia="Arial" w:hAnsi="Arial" w:cs="Arial"/>
        </w:rPr>
      </w:pPr>
      <w:r>
        <w:rPr>
          <w:rFonts w:ascii="Arial" w:eastAsia="Arial" w:hAnsi="Arial" w:cs="Arial"/>
        </w:rPr>
        <w:t xml:space="preserve">What data will be used for your investigations? </w:t>
      </w:r>
    </w:p>
    <w:p w14:paraId="2571D7C0" w14:textId="77777777" w:rsidR="00F30B44" w:rsidRDefault="00E94071">
      <w:pPr>
        <w:numPr>
          <w:ilvl w:val="0"/>
          <w:numId w:val="4"/>
        </w:num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Once we define a concrete use case, we will furnish details on the data. We have already observed large Dataset’s based on any industry vertical available on Kaggle.</w:t>
      </w:r>
    </w:p>
    <w:p w14:paraId="1B6EB592" w14:textId="77777777" w:rsidR="00F30B44" w:rsidRDefault="00F30B44">
      <w:pPr>
        <w:pBdr>
          <w:top w:val="nil"/>
          <w:left w:val="nil"/>
          <w:bottom w:val="nil"/>
          <w:right w:val="nil"/>
          <w:between w:val="nil"/>
        </w:pBdr>
        <w:spacing w:after="0"/>
        <w:ind w:left="1080"/>
        <w:rPr>
          <w:rFonts w:ascii="Arial" w:eastAsia="Arial" w:hAnsi="Arial" w:cs="Arial"/>
          <w:color w:val="000000"/>
        </w:rPr>
      </w:pPr>
    </w:p>
    <w:p w14:paraId="01386D32" w14:textId="77777777" w:rsidR="00F30B44" w:rsidRDefault="00E94071">
      <w:pPr>
        <w:numPr>
          <w:ilvl w:val="0"/>
          <w:numId w:val="7"/>
        </w:numPr>
        <w:spacing w:after="0"/>
        <w:rPr>
          <w:rFonts w:ascii="Arial" w:eastAsia="Arial" w:hAnsi="Arial" w:cs="Arial"/>
        </w:rPr>
      </w:pPr>
      <w:r>
        <w:rPr>
          <w:rFonts w:ascii="Arial" w:eastAsia="Arial" w:hAnsi="Arial" w:cs="Arial"/>
        </w:rPr>
        <w:t xml:space="preserve">Is this data currently available, it not, where will it come from? </w:t>
      </w:r>
    </w:p>
    <w:p w14:paraId="6CC1D1C1" w14:textId="77777777" w:rsidR="00F30B44" w:rsidRDefault="00E94071">
      <w:pPr>
        <w:numPr>
          <w:ilvl w:val="0"/>
          <w:numId w:val="3"/>
        </w:numPr>
        <w:pBdr>
          <w:top w:val="nil"/>
          <w:left w:val="nil"/>
          <w:bottom w:val="nil"/>
          <w:right w:val="nil"/>
          <w:between w:val="nil"/>
        </w:pBdr>
        <w:spacing w:after="0"/>
        <w:rPr>
          <w:rFonts w:ascii="Arial" w:eastAsia="Arial" w:hAnsi="Arial" w:cs="Arial"/>
          <w:b/>
          <w:i/>
          <w:color w:val="000000"/>
        </w:rPr>
      </w:pPr>
      <w:r>
        <w:rPr>
          <w:rFonts w:ascii="Arial" w:eastAsia="Arial" w:hAnsi="Arial" w:cs="Arial"/>
          <w:b/>
          <w:i/>
          <w:color w:val="000000"/>
        </w:rPr>
        <w:t>Kaggle</w:t>
      </w:r>
    </w:p>
    <w:p w14:paraId="6298DAF7" w14:textId="77777777" w:rsidR="00F30B44" w:rsidRDefault="00F30B44">
      <w:pPr>
        <w:pBdr>
          <w:top w:val="nil"/>
          <w:left w:val="nil"/>
          <w:bottom w:val="nil"/>
          <w:right w:val="nil"/>
          <w:between w:val="nil"/>
        </w:pBdr>
        <w:spacing w:after="0"/>
        <w:ind w:left="1080"/>
        <w:rPr>
          <w:rFonts w:ascii="Arial" w:eastAsia="Arial" w:hAnsi="Arial" w:cs="Arial"/>
          <w:b/>
          <w:i/>
          <w:color w:val="000000"/>
        </w:rPr>
      </w:pPr>
    </w:p>
    <w:p w14:paraId="1D1512DE" w14:textId="77777777" w:rsidR="00F30B44" w:rsidRDefault="00E94071">
      <w:pPr>
        <w:numPr>
          <w:ilvl w:val="0"/>
          <w:numId w:val="7"/>
        </w:numPr>
        <w:spacing w:after="0"/>
        <w:rPr>
          <w:rFonts w:ascii="Arial" w:eastAsia="Arial" w:hAnsi="Arial" w:cs="Arial"/>
        </w:rPr>
      </w:pPr>
      <w:r>
        <w:rPr>
          <w:rFonts w:ascii="Arial" w:eastAsia="Arial" w:hAnsi="Arial" w:cs="Arial"/>
        </w:rPr>
        <w:t xml:space="preserve">What experiments do you expect to run? </w:t>
      </w:r>
    </w:p>
    <w:p w14:paraId="4C81A005" w14:textId="77777777" w:rsidR="00F30B44" w:rsidRDefault="00E94071">
      <w:pPr>
        <w:numPr>
          <w:ilvl w:val="0"/>
          <w:numId w:val="1"/>
        </w:numPr>
        <w:pBdr>
          <w:top w:val="nil"/>
          <w:left w:val="nil"/>
          <w:bottom w:val="nil"/>
          <w:right w:val="nil"/>
          <w:between w:val="nil"/>
        </w:pBdr>
        <w:spacing w:after="0"/>
        <w:rPr>
          <w:rFonts w:ascii="Arial" w:eastAsia="Arial" w:hAnsi="Arial" w:cs="Arial"/>
          <w:b/>
          <w:i/>
          <w:color w:val="000000"/>
        </w:rPr>
      </w:pPr>
      <w:r>
        <w:rPr>
          <w:rFonts w:ascii="Arial" w:eastAsia="Arial" w:hAnsi="Arial" w:cs="Arial"/>
          <w:b/>
          <w:i/>
          <w:color w:val="000000"/>
        </w:rPr>
        <w:t>None</w:t>
      </w:r>
    </w:p>
    <w:p w14:paraId="23E4C3B3" w14:textId="77777777" w:rsidR="00F30B44" w:rsidRDefault="00F30B44">
      <w:pPr>
        <w:pBdr>
          <w:top w:val="nil"/>
          <w:left w:val="nil"/>
          <w:bottom w:val="nil"/>
          <w:right w:val="nil"/>
          <w:between w:val="nil"/>
        </w:pBdr>
        <w:spacing w:after="0"/>
        <w:ind w:left="1080"/>
        <w:rPr>
          <w:rFonts w:ascii="Arial" w:eastAsia="Arial" w:hAnsi="Arial" w:cs="Arial"/>
          <w:b/>
          <w:i/>
          <w:color w:val="000000"/>
        </w:rPr>
      </w:pPr>
    </w:p>
    <w:p w14:paraId="1A346260" w14:textId="77777777" w:rsidR="00F30B44" w:rsidRDefault="00F30B44">
      <w:pPr>
        <w:pBdr>
          <w:top w:val="nil"/>
          <w:left w:val="nil"/>
          <w:bottom w:val="nil"/>
          <w:right w:val="nil"/>
          <w:between w:val="nil"/>
        </w:pBdr>
        <w:spacing w:after="0"/>
        <w:ind w:left="1080"/>
        <w:rPr>
          <w:rFonts w:ascii="Arial" w:eastAsia="Arial" w:hAnsi="Arial" w:cs="Arial"/>
          <w:b/>
          <w:i/>
          <w:color w:val="000000"/>
        </w:rPr>
      </w:pPr>
    </w:p>
    <w:p w14:paraId="66AEC720" w14:textId="77777777" w:rsidR="00F30B44" w:rsidRDefault="00E94071">
      <w:pPr>
        <w:numPr>
          <w:ilvl w:val="0"/>
          <w:numId w:val="7"/>
        </w:numPr>
        <w:spacing w:after="0"/>
        <w:rPr>
          <w:rFonts w:ascii="Arial" w:eastAsia="Arial" w:hAnsi="Arial" w:cs="Arial"/>
        </w:rPr>
      </w:pPr>
      <w:r>
        <w:rPr>
          <w:rFonts w:ascii="Arial" w:eastAsia="Arial" w:hAnsi="Arial" w:cs="Arial"/>
        </w:rPr>
        <w:t xml:space="preserve">What output do you expect to gather? </w:t>
      </w:r>
    </w:p>
    <w:p w14:paraId="5A1A170D" w14:textId="77777777" w:rsidR="00F30B44" w:rsidRDefault="00F30B44">
      <w:pPr>
        <w:pBdr>
          <w:top w:val="nil"/>
          <w:left w:val="nil"/>
          <w:bottom w:val="nil"/>
          <w:right w:val="nil"/>
          <w:between w:val="nil"/>
        </w:pBdr>
        <w:spacing w:after="0"/>
        <w:ind w:left="1080"/>
        <w:rPr>
          <w:rFonts w:ascii="Arial" w:eastAsia="Arial" w:hAnsi="Arial" w:cs="Arial"/>
          <w:b/>
          <w:i/>
          <w:color w:val="000000"/>
          <w:highlight w:val="yellow"/>
        </w:rPr>
      </w:pPr>
    </w:p>
    <w:p w14:paraId="35F3344D" w14:textId="625BC325" w:rsidR="00F30B44" w:rsidRDefault="00E94071">
      <w:pPr>
        <w:pBdr>
          <w:top w:val="nil"/>
          <w:left w:val="nil"/>
          <w:bottom w:val="nil"/>
          <w:right w:val="nil"/>
          <w:between w:val="nil"/>
        </w:pBdr>
        <w:spacing w:after="0"/>
        <w:ind w:left="1080"/>
        <w:rPr>
          <w:rFonts w:ascii="Arial" w:eastAsia="Arial" w:hAnsi="Arial" w:cs="Arial"/>
          <w:b/>
          <w:i/>
          <w:color w:val="000000"/>
          <w:highlight w:val="white"/>
        </w:rPr>
      </w:pPr>
      <w:r>
        <w:rPr>
          <w:rFonts w:ascii="Arial" w:eastAsia="Arial" w:hAnsi="Arial" w:cs="Arial"/>
          <w:color w:val="000000"/>
          <w:highlight w:val="white"/>
        </w:rPr>
        <w:t xml:space="preserve">The output of research would be a generic framework or Architecture for applying trustworthy AI principles on any industry </w:t>
      </w:r>
      <w:del w:id="28" w:author="Popat, Jay" w:date="2023-01-25T22:17:00Z">
        <w:r w:rsidDel="004839DF">
          <w:rPr>
            <w:rFonts w:ascii="Arial" w:eastAsia="Arial" w:hAnsi="Arial" w:cs="Arial"/>
            <w:color w:val="000000"/>
            <w:highlight w:val="white"/>
          </w:rPr>
          <w:delText>vertical</w:delText>
        </w:r>
      </w:del>
      <w:ins w:id="29" w:author="Popat, Jay" w:date="2023-01-25T22:17:00Z">
        <w:r w:rsidR="004839DF">
          <w:rPr>
            <w:rFonts w:ascii="Arial" w:eastAsia="Arial" w:hAnsi="Arial" w:cs="Arial"/>
            <w:color w:val="000000"/>
            <w:highlight w:val="white"/>
          </w:rPr>
          <w:t>vertical.</w:t>
        </w:r>
      </w:ins>
    </w:p>
    <w:p w14:paraId="4E2A3B00" w14:textId="77777777" w:rsidR="00F30B44" w:rsidRDefault="00F30B44">
      <w:pPr>
        <w:pBdr>
          <w:top w:val="nil"/>
          <w:left w:val="nil"/>
          <w:bottom w:val="nil"/>
          <w:right w:val="nil"/>
          <w:between w:val="nil"/>
        </w:pBdr>
        <w:spacing w:after="0"/>
        <w:ind w:left="1080"/>
        <w:rPr>
          <w:rFonts w:ascii="Arial" w:eastAsia="Arial" w:hAnsi="Arial" w:cs="Arial"/>
          <w:b/>
          <w:i/>
          <w:color w:val="000000"/>
        </w:rPr>
      </w:pPr>
    </w:p>
    <w:p w14:paraId="45263E59" w14:textId="77777777" w:rsidR="00F30B44" w:rsidRDefault="00E94071">
      <w:pPr>
        <w:numPr>
          <w:ilvl w:val="0"/>
          <w:numId w:val="7"/>
        </w:numPr>
        <w:spacing w:after="0" w:line="240" w:lineRule="auto"/>
        <w:rPr>
          <w:rFonts w:ascii="Arial" w:eastAsia="Arial" w:hAnsi="Arial" w:cs="Arial"/>
        </w:rPr>
      </w:pPr>
      <w:r>
        <w:rPr>
          <w:rFonts w:ascii="Arial" w:eastAsia="Arial" w:hAnsi="Arial" w:cs="Arial"/>
        </w:rPr>
        <w:t>How will the results be evaluated?</w:t>
      </w:r>
    </w:p>
    <w:p w14:paraId="6732C3E2" w14:textId="77777777" w:rsidR="00F30B44" w:rsidRDefault="00E94071">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None</w:t>
      </w:r>
    </w:p>
    <w:sectPr w:rsidR="00F30B4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DA076" w14:textId="77777777" w:rsidR="00AD16EE" w:rsidRDefault="00AD16EE">
      <w:pPr>
        <w:spacing w:after="0" w:line="240" w:lineRule="auto"/>
      </w:pPr>
      <w:r>
        <w:separator/>
      </w:r>
    </w:p>
  </w:endnote>
  <w:endnote w:type="continuationSeparator" w:id="0">
    <w:p w14:paraId="524F137A" w14:textId="77777777" w:rsidR="00AD16EE" w:rsidRDefault="00AD1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2777" w14:textId="77777777" w:rsidR="00F30B44" w:rsidRDefault="00F30B4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7F35" w14:textId="77777777" w:rsidR="00F30B44" w:rsidRDefault="00F30B4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18688" w14:textId="77777777" w:rsidR="00F30B44" w:rsidRDefault="00F30B4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2721F" w14:textId="77777777" w:rsidR="00AD16EE" w:rsidRDefault="00AD16EE">
      <w:pPr>
        <w:spacing w:after="0" w:line="240" w:lineRule="auto"/>
      </w:pPr>
      <w:r>
        <w:separator/>
      </w:r>
    </w:p>
  </w:footnote>
  <w:footnote w:type="continuationSeparator" w:id="0">
    <w:p w14:paraId="643C18CF" w14:textId="77777777" w:rsidR="00AD16EE" w:rsidRDefault="00AD1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85B2" w14:textId="77777777" w:rsidR="00F30B44" w:rsidRDefault="00F30B44">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CCF9D" w14:textId="77777777" w:rsidR="00F30B44" w:rsidRDefault="00F30B44">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1D8B" w14:textId="77777777" w:rsidR="00F30B44" w:rsidRDefault="00F30B44">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A21"/>
    <w:multiLevelType w:val="multilevel"/>
    <w:tmpl w:val="86D2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851760"/>
    <w:multiLevelType w:val="multilevel"/>
    <w:tmpl w:val="E6444E5A"/>
    <w:lvl w:ilvl="0">
      <w:numFmt w:val="bullet"/>
      <w:lvlText w:val="🡺"/>
      <w:lvlJc w:val="left"/>
      <w:pPr>
        <w:ind w:left="1080" w:hanging="360"/>
      </w:pPr>
      <w:rPr>
        <w:rFonts w:ascii="Noto Sans Symbols" w:eastAsia="Noto Sans Symbols" w:hAnsi="Noto Sans Symbols" w:cs="Noto Sans Symbols"/>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1A35315"/>
    <w:multiLevelType w:val="multilevel"/>
    <w:tmpl w:val="12C6AB3E"/>
    <w:lvl w:ilvl="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5257D08"/>
    <w:multiLevelType w:val="multilevel"/>
    <w:tmpl w:val="035E9BD6"/>
    <w:lvl w:ilvl="0">
      <w:numFmt w:val="bullet"/>
      <w:lvlText w:val="🡺"/>
      <w:lvlJc w:val="left"/>
      <w:pPr>
        <w:ind w:left="1080" w:hanging="360"/>
      </w:pPr>
      <w:rPr>
        <w:rFonts w:ascii="Noto Sans Symbols" w:eastAsia="Noto Sans Symbols" w:hAnsi="Noto Sans Symbols" w:cs="Noto Sans Symbols"/>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1052AC2"/>
    <w:multiLevelType w:val="multilevel"/>
    <w:tmpl w:val="0090016C"/>
    <w:lvl w:ilvl="0">
      <w:numFmt w:val="bullet"/>
      <w:lvlText w:val="🡺"/>
      <w:lvlJc w:val="left"/>
      <w:pPr>
        <w:ind w:left="1080" w:hanging="360"/>
      </w:pPr>
      <w:rPr>
        <w:rFonts w:ascii="Noto Sans Symbols" w:eastAsia="Noto Sans Symbols" w:hAnsi="Noto Sans Symbols" w:cs="Noto Sans Symbols"/>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6A190646"/>
    <w:multiLevelType w:val="multilevel"/>
    <w:tmpl w:val="AEC0A056"/>
    <w:lvl w:ilvl="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718F3D4C"/>
    <w:multiLevelType w:val="multilevel"/>
    <w:tmpl w:val="88EC2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0565028">
    <w:abstractNumId w:val="2"/>
  </w:num>
  <w:num w:numId="2" w16cid:durableId="925193872">
    <w:abstractNumId w:val="1"/>
  </w:num>
  <w:num w:numId="3" w16cid:durableId="1956326673">
    <w:abstractNumId w:val="3"/>
  </w:num>
  <w:num w:numId="4" w16cid:durableId="981545143">
    <w:abstractNumId w:val="5"/>
  </w:num>
  <w:num w:numId="5" w16cid:durableId="446898879">
    <w:abstractNumId w:val="4"/>
  </w:num>
  <w:num w:numId="6" w16cid:durableId="667094130">
    <w:abstractNumId w:val="0"/>
  </w:num>
  <w:num w:numId="7" w16cid:durableId="2133911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pat, Jay">
    <w15:presenceInfo w15:providerId="None" w15:userId="Popat, Jay"/>
  </w15:person>
  <w15:person w15:author="Newton">
    <w15:presenceInfo w15:providerId="None" w15:userId="New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44"/>
    <w:rsid w:val="00054CF0"/>
    <w:rsid w:val="0015753D"/>
    <w:rsid w:val="004839DF"/>
    <w:rsid w:val="00656484"/>
    <w:rsid w:val="00AD16EE"/>
    <w:rsid w:val="00BB17A0"/>
    <w:rsid w:val="00E92591"/>
    <w:rsid w:val="00E94071"/>
    <w:rsid w:val="00F30B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F9AF"/>
  <w15:docId w15:val="{7AEA1E4D-81A0-43D6-A961-A112D46A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9749D"/>
    <w:pPr>
      <w:ind w:left="720"/>
      <w:contextualSpacing/>
    </w:p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2C53B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15753D"/>
    <w:rPr>
      <w:sz w:val="16"/>
      <w:szCs w:val="16"/>
    </w:rPr>
  </w:style>
  <w:style w:type="paragraph" w:styleId="CommentText">
    <w:name w:val="annotation text"/>
    <w:basedOn w:val="Normal"/>
    <w:link w:val="CommentTextChar"/>
    <w:uiPriority w:val="99"/>
    <w:unhideWhenUsed/>
    <w:rsid w:val="0015753D"/>
    <w:pPr>
      <w:spacing w:line="240" w:lineRule="auto"/>
    </w:pPr>
    <w:rPr>
      <w:sz w:val="20"/>
      <w:szCs w:val="20"/>
    </w:rPr>
  </w:style>
  <w:style w:type="character" w:customStyle="1" w:styleId="CommentTextChar">
    <w:name w:val="Comment Text Char"/>
    <w:basedOn w:val="DefaultParagraphFont"/>
    <w:link w:val="CommentText"/>
    <w:uiPriority w:val="99"/>
    <w:rsid w:val="0015753D"/>
    <w:rPr>
      <w:sz w:val="20"/>
      <w:szCs w:val="20"/>
    </w:rPr>
  </w:style>
  <w:style w:type="paragraph" w:styleId="CommentSubject">
    <w:name w:val="annotation subject"/>
    <w:basedOn w:val="CommentText"/>
    <w:next w:val="CommentText"/>
    <w:link w:val="CommentSubjectChar"/>
    <w:uiPriority w:val="99"/>
    <w:semiHidden/>
    <w:unhideWhenUsed/>
    <w:rsid w:val="0015753D"/>
    <w:rPr>
      <w:b/>
      <w:bCs/>
    </w:rPr>
  </w:style>
  <w:style w:type="character" w:customStyle="1" w:styleId="CommentSubjectChar">
    <w:name w:val="Comment Subject Char"/>
    <w:basedOn w:val="CommentTextChar"/>
    <w:link w:val="CommentSubject"/>
    <w:uiPriority w:val="99"/>
    <w:semiHidden/>
    <w:rsid w:val="0015753D"/>
    <w:rPr>
      <w:b/>
      <w:bCs/>
      <w:sz w:val="20"/>
      <w:szCs w:val="20"/>
    </w:rPr>
  </w:style>
  <w:style w:type="paragraph" w:styleId="BalloonText">
    <w:name w:val="Balloon Text"/>
    <w:basedOn w:val="Normal"/>
    <w:link w:val="BalloonTextChar"/>
    <w:uiPriority w:val="99"/>
    <w:semiHidden/>
    <w:unhideWhenUsed/>
    <w:rsid w:val="001575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53D"/>
    <w:rPr>
      <w:rFonts w:ascii="Segoe UI" w:hAnsi="Segoe UI" w:cs="Segoe UI"/>
      <w:sz w:val="18"/>
      <w:szCs w:val="18"/>
    </w:rPr>
  </w:style>
  <w:style w:type="paragraph" w:styleId="Revision">
    <w:name w:val="Revision"/>
    <w:hidden/>
    <w:uiPriority w:val="99"/>
    <w:semiHidden/>
    <w:rsid w:val="00054C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vipul.popat2@mail.dcu.i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vishal.padwal2@mail.dcu.i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wDyEJ5/QQOEwaBOTkjPhKGZxSQ==">AMUW2mWND6GUg97JT1UgGTtHcYfVlXV1TE7+31w+dLF+lZEaZVaVYL0WIM5G1aZ3snMo7qmxisGqJSa7yTFB/ctBNMaRu2xi45uAo4NxjKPMqRmslqpYVxG2Cyksu0/OIFXaVqe8qvGv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809558-DA4F-4781-ADD3-D238732B0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Popat, Jay</cp:lastModifiedBy>
  <cp:revision>7</cp:revision>
  <dcterms:created xsi:type="dcterms:W3CDTF">2023-01-05T19:03:00Z</dcterms:created>
  <dcterms:modified xsi:type="dcterms:W3CDTF">2023-01-25T22:17:00Z</dcterms:modified>
</cp:coreProperties>
</file>